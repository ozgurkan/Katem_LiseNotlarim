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b/>
          <w:bCs/>
          <w:color w:val="555555"/>
          <w:sz w:val="16"/>
          <w:u w:val="single"/>
          <w:lang w:eastAsia="tr-TR"/>
        </w:rPr>
        <w:t>ListBox Özellikleri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: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Items.Add Özelliği:</w:t>
      </w:r>
      <w:r w:rsidRPr="0005289F">
        <w:rPr>
          <w:rFonts w:ascii="Verdana" w:eastAsia="Times New Roman" w:hAnsi="Verdana" w:cs="Times New Roman"/>
          <w:color w:val="555555"/>
          <w:sz w:val="16"/>
          <w:lang w:eastAsia="tr-TR"/>
        </w:rPr>
        <w:t> 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listBox’a eleman eklemek için kullanılır.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Örnek: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8.95pt;height:152.6pt"/>
        </w:pic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Form1_Load(object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listBox1.Items.Add("İstanbul");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listBox1.Items.Add("İzmir");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listBox1.Items.Add("Ankara");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pict>
          <v:shape id="_x0000_i1026" type="#_x0000_t75" alt="" style="width:260.25pt;height:153.9pt"/>
        </w:pic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Text Özelliği:</w:t>
      </w:r>
      <w:r w:rsidRPr="0005289F">
        <w:rPr>
          <w:rFonts w:ascii="Verdana" w:eastAsia="Times New Roman" w:hAnsi="Verdana" w:cs="Times New Roman"/>
          <w:color w:val="555555"/>
          <w:sz w:val="16"/>
          <w:lang w:eastAsia="tr-TR"/>
        </w:rPr>
        <w:t> 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listBox’ın girilen , seçilen veya gözüken elemanı temsil eder.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Örnek: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pict>
          <v:shape id="_x0000_i1027" type="#_x0000_t75" alt="" style="width:258.95pt;height:151.25pt"/>
        </w:pic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button1_Click(object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label1.Text =listBox1.Text;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305175" cy="1962785"/>
            <wp:effectExtent l="19050" t="0" r="9525" b="0"/>
            <wp:docPr id="4" name="Resim 4" descr="http://www.gorselprogramlama.com/wp-content/uploads/2010/11/listbox_ozellikler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rselprogramlama.com/wp-content/uploads/2010/11/listbox_ozellikleri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Items Özelliği:</w:t>
      </w:r>
      <w:r w:rsidRPr="0005289F">
        <w:rPr>
          <w:rFonts w:ascii="Verdana" w:eastAsia="Times New Roman" w:hAnsi="Verdana" w:cs="Times New Roman"/>
          <w:color w:val="555555"/>
          <w:sz w:val="16"/>
          <w:lang w:eastAsia="tr-TR"/>
        </w:rPr>
        <w:t> 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listBox’ın eleman içeriğini öğrenmek için kullanılır.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Örnek: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88665" cy="1920875"/>
            <wp:effectExtent l="19050" t="0" r="6985" b="0"/>
            <wp:docPr id="5" name="Resim 5" descr="http://www.gorselprogramlama.com/wp-content/uploads/2010/11/listbox_ozellikler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orselprogramlama.com/wp-content/uploads/2010/11/listbox_ozellikleri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Form1_Load(object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lastRenderedPageBreak/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listBox1.Items.Add("İstanbul");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listBox1.Items.Add("İzmir");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listBox1.Items.Add("Ankara");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button1_Click(object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label1.Text = listBox1.Items[1].ToString();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88665" cy="1938020"/>
            <wp:effectExtent l="19050" t="0" r="6985" b="0"/>
            <wp:docPr id="6" name="Resim 6" descr="http://www.gorselprogramlama.com/wp-content/uploads/2010/11/listbox_ozellikler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orselprogramlama.com/wp-content/uploads/2010/11/listbox_ozellikleri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Items.Clear Özelliği: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listBox’ı temizlemek  için kullanılır.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Örnek: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305175" cy="1946275"/>
            <wp:effectExtent l="19050" t="0" r="9525" b="0"/>
            <wp:docPr id="7" name="Resim 7" descr="http://www.gorselprogramlama.com/wp-content/uploads/2010/11/listbox_ozellikler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orselprogramlama.com/wp-content/uploads/2010/11/listbox_ozellikleri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Form1_Load(object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lastRenderedPageBreak/>
        <w:t>listBox1.Items.Add("İstanbul");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listBox1.Items.Add("İzmir");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listBox1.Items.Add("Ankara");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button1_Click(object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listBox1.Items.Clear();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305175" cy="1954530"/>
            <wp:effectExtent l="19050" t="0" r="9525" b="0"/>
            <wp:docPr id="8" name="Resim 8" descr="http://www.gorselprogramlama.com/wp-content/uploads/2010/11/listbox_ozellikler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gorselprogramlama.com/wp-content/uploads/2010/11/listbox_ozellikleri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Temizle tıklanınca sonuç.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88665" cy="1946275"/>
            <wp:effectExtent l="19050" t="0" r="6985" b="0"/>
            <wp:docPr id="9" name="Resim 9" descr="http://www.gorselprogramlama.com/wp-content/uploads/2010/11/listbox_ozellikler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orselprogramlama.com/wp-content/uploads/2010/11/listbox_ozellikleri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Items.Count Özelliği: l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istBox’taki  eleman sayısını verir.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Örnek: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lastRenderedPageBreak/>
        <w:drawing>
          <wp:inline distT="0" distB="0" distL="0" distR="0">
            <wp:extent cx="3305175" cy="1962785"/>
            <wp:effectExtent l="19050" t="0" r="9525" b="0"/>
            <wp:docPr id="10" name="Resim 10" descr="http://www.gorselprogramlama.com/wp-content/uploads/2010/11/listbox_ozellikler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rselprogramlama.com/wp-content/uploads/2010/11/listbox_ozellikleri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Form1_Load(object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listBox1.Items.Add("İstanbul");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listBox1.Items.Add("İzmir");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listBox1.Items.Add("Ankara");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}//Daha fazla bilgi için : www.gorselprogramlama.com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private void button1_Click(object sender, EventArgs e)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{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label1.Text= listBox1.Items.Count.ToString();</w:t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r w:rsidRPr="0005289F">
        <w:rPr>
          <w:rFonts w:ascii="Courier New" w:eastAsia="Times New Roman" w:hAnsi="Courier New" w:cs="Courier New"/>
          <w:color w:val="555555"/>
          <w:sz w:val="16"/>
          <w:szCs w:val="16"/>
          <w:lang w:eastAsia="tr-TR"/>
        </w:rPr>
        <w:t>}</w:t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71520" cy="1946275"/>
            <wp:effectExtent l="19050" t="0" r="5080" b="0"/>
            <wp:docPr id="11" name="Resim 11" descr="http://www.gorselprogramlama.com/wp-content/uploads/2010/11/listbox_ozellikleri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orselprogramlama.com/wp-content/uploads/2010/11/listbox_ozellikleri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Daha fazla bilgi için :</w:t>
      </w:r>
      <w:r w:rsidRPr="0005289F">
        <w:rPr>
          <w:rFonts w:ascii="Verdana" w:eastAsia="Times New Roman" w:hAnsi="Verdana" w:cs="Times New Roman"/>
          <w:color w:val="555555"/>
          <w:sz w:val="16"/>
          <w:lang w:eastAsia="tr-TR"/>
        </w:rPr>
        <w:t> </w:t>
      </w:r>
      <w:hyperlink r:id="rId13" w:history="1">
        <w:r w:rsidRPr="0005289F">
          <w:rPr>
            <w:rFonts w:ascii="Verdana" w:eastAsia="Times New Roman" w:hAnsi="Verdana" w:cs="Times New Roman"/>
            <w:color w:val="E60000"/>
            <w:sz w:val="16"/>
            <w:lang w:eastAsia="tr-TR"/>
          </w:rPr>
          <w:t>www.gorselprogramlama.com</w:t>
        </w:r>
      </w:hyperlink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 w:rsidRPr="0005289F">
        <w:rPr>
          <w:rFonts w:ascii="Verdana" w:eastAsia="Times New Roman" w:hAnsi="Verdana" w:cs="Times New Roman"/>
          <w:color w:val="555555"/>
          <w:sz w:val="16"/>
          <w:szCs w:val="16"/>
          <w:u w:val="single"/>
          <w:lang w:eastAsia="tr-TR"/>
        </w:rPr>
        <w:t>Items.IndexOf  Özelliği:</w:t>
      </w:r>
      <w:r w:rsidRPr="0005289F">
        <w:rPr>
          <w:rFonts w:ascii="Verdana" w:eastAsia="Times New Roman" w:hAnsi="Verdana" w:cs="Times New Roman"/>
          <w:color w:val="555555"/>
          <w:sz w:val="16"/>
          <w:szCs w:val="16"/>
          <w:lang w:eastAsia="tr-TR"/>
        </w:rPr>
        <w:t>listbox’ta eleman aramak için kullanılır.Eğer belirtilen eleman var ise sıra numarasını ,  yok ise -1  değerini döndürür.</w:t>
      </w:r>
    </w:p>
    <w:p w:rsidR="0005289F" w:rsidRPr="0005289F" w:rsidRDefault="0005289F" w:rsidP="0005289F">
      <w:pPr>
        <w:shd w:val="clear" w:color="auto" w:fill="FFFFFF"/>
        <w:spacing w:after="240" w:line="225" w:lineRule="atLeast"/>
        <w:jc w:val="center"/>
        <w:rPr>
          <w:ins w:id="0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br/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2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3" w:author="Unknown">
        <w:r w:rsidRPr="0005289F">
          <w:rPr>
            <w:rFonts w:ascii="Verdana" w:eastAsia="Times New Roman" w:hAnsi="Verdana" w:cs="Times New Roman"/>
            <w:b/>
            <w:bCs/>
            <w:color w:val="555555"/>
            <w:sz w:val="16"/>
            <w:u w:val="single"/>
            <w:lang w:eastAsia="tr-TR"/>
          </w:rPr>
          <w:lastRenderedPageBreak/>
          <w:t>Not:</w:t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Elemanların sıra numaralarının sıfırdan başladığını unutmayın.Yani 0.eleman–&gt;İstanbul 1.eleman–&gt;İzmir gibi.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4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5" w:author="Unknown">
        <w:r w:rsidRPr="0005289F">
          <w:rPr>
            <w:rFonts w:ascii="Verdana" w:eastAsia="Times New Roman" w:hAnsi="Verdana" w:cs="Times New Roman"/>
            <w:b/>
            <w:bCs/>
            <w:color w:val="555555"/>
            <w:sz w:val="16"/>
            <w:u w:val="single"/>
            <w:lang w:eastAsia="tr-TR"/>
          </w:rPr>
          <w:t>İpucu :</w:t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Mesela  ekrana elaman sayısını yazdırmak istiyorsunuz. 0.elemanı 1. eleman olarak yazdırmak istiyorsanız.Bunu için  komutsatırı+1 derseniz  istediğinizi yapmış olursunuz.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6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7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Örnek: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8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96920" cy="1962785"/>
            <wp:effectExtent l="19050" t="0" r="0" b="0"/>
            <wp:docPr id="12" name="Resim 12" descr="http://www.gorselprogramlama.com/wp-content/uploads/2010/11/listbox_ozellikleri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gorselprogramlama.com/wp-content/uploads/2010/11/listbox_ozellikleri1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1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Form1_Load(object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4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7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listBox1.Items.Add("İstanbul");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20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listBox1.Items.Add("İzmir");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2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2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23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listBox1.Items.Add("Ankara");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2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2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26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2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2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29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button1_Click(object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3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3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32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3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3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35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label2.Text = listBox1.Items.IndexOf(textBox1.Text).ToString();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3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3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38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39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88665" cy="1946275"/>
            <wp:effectExtent l="19050" t="0" r="6985" b="0"/>
            <wp:docPr id="13" name="Resim 13" descr="http://www.gorselprogramlama.com/wp-content/uploads/2010/11/listbox_ozellikleri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orselprogramlama.com/wp-content/uploads/2010/11/listbox_ozellikleri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40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lastRenderedPageBreak/>
        <w:drawing>
          <wp:inline distT="0" distB="0" distL="0" distR="0">
            <wp:extent cx="3237865" cy="1912620"/>
            <wp:effectExtent l="19050" t="0" r="635" b="0"/>
            <wp:docPr id="14" name="Resim 14" descr="http://www.gorselprogramlama.com/wp-content/uploads/2010/11/listbox_ozellikleri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orselprogramlama.com/wp-content/uploads/2010/11/listbox_ozellikleri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41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42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Örnek: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43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347085" cy="1954530"/>
            <wp:effectExtent l="19050" t="0" r="5715" b="0"/>
            <wp:docPr id="15" name="Resim 15" descr="http://www.gorselprogramlama.com/wp-content/uploads/2010/11/listbox_ozellikleri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orselprogramlama.com/wp-content/uploads/2010/11/listbox_ozellikleri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4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4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46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Form1_Load(object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4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4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49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52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listBox1.Items.Add("İstanbul");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55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listBox1.Items.Add("İzmir");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58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listBox1.Items.Add("Ankara");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5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61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64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button1_Click(object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67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6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70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if (listBox1.Items.IndexOf(textBox1.Text) != -1) MessageBox.Show("Girdiğiniz şehir ismi açılır listede mevcut");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7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7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73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else listBox1.Items.Add(textBox1.Text);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7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7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76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}//Daha fazla bilgi için : www.gorselprogramlama.com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77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lastRenderedPageBreak/>
        <w:drawing>
          <wp:inline distT="0" distB="0" distL="0" distR="0">
            <wp:extent cx="3523615" cy="2440940"/>
            <wp:effectExtent l="19050" t="0" r="635" b="0"/>
            <wp:docPr id="16" name="Resim 16" descr="http://www.gorselprogramlama.com/wp-content/uploads/2010/11/listbox_ozellikleri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orselprogramlama.com/wp-content/uploads/2010/11/listbox_ozellikleri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78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79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Yukarıda gördüğümüz gibi textbox’a girilen şehir  listbox’ta  var ise eklemez.Bu örnek Items.Contains ve FindStringExact ilede yapılabilir.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80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81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Items.Contains Özelliği:</w:t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listBox’ta eleman aramak için kullanılır.Eğer belirtilen eleman var ise true , yok ise false  değerini döndürür.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82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83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Örnek: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8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8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86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Form1_Load(object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8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8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89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92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listBox1.Items.Add("İstanbul");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95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listBox1.Items.Add("İzmir");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98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listBox1.Items.Add("Ankara");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9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01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04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button1_Click(object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07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0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10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label2.Text = listBox1.Items.Contains(textBox1.Text).ToString();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1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1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13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114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lastRenderedPageBreak/>
        <w:drawing>
          <wp:inline distT="0" distB="0" distL="0" distR="0">
            <wp:extent cx="3263265" cy="1912620"/>
            <wp:effectExtent l="19050" t="0" r="0" b="0"/>
            <wp:docPr id="17" name="Resim 17" descr="http://www.gorselprogramlama.com/wp-content/uploads/2010/11/listbox_ozellikleri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orselprogramlama.com/wp-content/uploads/2010/11/listbox_ozellikleri1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115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88665" cy="1946275"/>
            <wp:effectExtent l="19050" t="0" r="6985" b="0"/>
            <wp:docPr id="18" name="Resim 18" descr="http://www.gorselprogramlama.com/wp-content/uploads/2010/11/listbox_ozellikleri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gorselprogramlama.com/wp-content/uploads/2010/11/listbox_ozellikleri1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16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17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FindStringExact Özelliği: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listBox’ta eleman aramak için kullanılır.Eğer belirtilen eleman var ise sıra numarasını , yok ise -1  değerini döndürür.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18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19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Örnek: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22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Form1_Load(object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25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28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listBox1.Items.Add("İstanbul");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2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31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listBox1.Items.Add("İzmir");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34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listBox1.Items.Add("Ankara");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37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3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40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button1_Click(object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4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4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43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4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4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46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label2.Text = listBox1.FindStringExact(textBox1.Text).ToString();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4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4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49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}}//Daha fazla bilgi için : www.gorselprogramlama.com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150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lastRenderedPageBreak/>
        <w:drawing>
          <wp:inline distT="0" distB="0" distL="0" distR="0">
            <wp:extent cx="3305175" cy="1954530"/>
            <wp:effectExtent l="19050" t="0" r="9525" b="0"/>
            <wp:docPr id="19" name="Resim 19" descr="http://www.gorselprogramlama.com/wp-content/uploads/2010/11/listbox_ozellikleri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orselprogramlama.com/wp-content/uploads/2010/11/listbox_ozellikleri1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151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330575" cy="1938020"/>
            <wp:effectExtent l="19050" t="0" r="3175" b="0"/>
            <wp:docPr id="20" name="Resim 20" descr="http://www.gorselprogramlama.com/wp-content/uploads/2010/11/listbox_ozellikleri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gorselprogramlama.com/wp-content/uploads/2010/11/listbox_ozellikleri1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52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53" w:author="Unknown">
        <w:r w:rsidRPr="0005289F">
          <w:rPr>
            <w:rFonts w:ascii="Verdana" w:eastAsia="Times New Roman" w:hAnsi="Verdana" w:cs="Times New Roman"/>
            <w:color w:val="FF9900"/>
            <w:sz w:val="16"/>
            <w:szCs w:val="16"/>
            <w:lang w:eastAsia="tr-TR"/>
          </w:rPr>
          <w:t>Not :</w:t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Arama işlemini belirli bir elemandan başlatabilirsiniz.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54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55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Örnek : FindStrintExact(“gorsel”,3)  —&gt;gorsel kelimesini 4. (elemanların sıfırdan başladığını unutmayın.) elemandan itibaren başlayarak ara.(var ise sıra numarasını yok ise -1 değerini döndürür.)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56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57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FindString Özelliği:</w:t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listbox’ta eleman aramak için kullanılır.Eğer belirtilen</w:t>
        </w:r>
        <w:r w:rsidRPr="0005289F">
          <w:rPr>
            <w:rFonts w:ascii="Verdana" w:eastAsia="Times New Roman" w:hAnsi="Verdana" w:cs="Times New Roman"/>
            <w:color w:val="555555"/>
            <w:sz w:val="16"/>
            <w:u w:val="single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metnin karakter sıraları listBox’taki harhangi bir  elemanın karakter sıraları ile eşleşiyorsa  ise sıra numarasını , tersi ise -1  değerini döndürür.Örnek ile daha iyi anlayacağınızı düşünüyorum.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58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59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u w:val="single"/>
            <w:lang w:eastAsia="tr-TR"/>
          </w:rPr>
          <w:t>Örnek: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62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Form1_Load(object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65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68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listBox1.Items.Add("İstanbul");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6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0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71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listBox1.Items.Add("İzmir");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3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74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listBox1.Items.Add("Ankara");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6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77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79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80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private void button1_Click(object sender, EventArgs e)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1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2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83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{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4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5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86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label2.Text = listBox1.FindString(textBox1.Text).ToString();</w:t>
        </w:r>
      </w:ins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7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</w:p>
    <w:p w:rsidR="0005289F" w:rsidRPr="0005289F" w:rsidRDefault="0005289F" w:rsidP="0005289F">
      <w:pPr>
        <w:pBdr>
          <w:top w:val="dashed" w:sz="4" w:space="5" w:color="CCCCCC"/>
          <w:left w:val="dashed" w:sz="4" w:space="24" w:color="CCCCCC"/>
          <w:bottom w:val="dashed" w:sz="4" w:space="5" w:color="CCCCCC"/>
          <w:right w:val="dashed" w:sz="4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225" w:lineRule="atLeast"/>
        <w:rPr>
          <w:ins w:id="188" w:author="Unknown"/>
          <w:rFonts w:ascii="Courier New" w:eastAsia="Times New Roman" w:hAnsi="Courier New" w:cs="Courier New"/>
          <w:color w:val="555555"/>
          <w:sz w:val="16"/>
          <w:szCs w:val="16"/>
          <w:lang w:eastAsia="tr-TR"/>
        </w:rPr>
      </w:pPr>
      <w:ins w:id="189" w:author="Unknown">
        <w:r w:rsidRPr="0005289F">
          <w:rPr>
            <w:rFonts w:ascii="Courier New" w:eastAsia="Times New Roman" w:hAnsi="Courier New" w:cs="Courier New"/>
            <w:color w:val="555555"/>
            <w:sz w:val="16"/>
            <w:szCs w:val="16"/>
            <w:lang w:eastAsia="tr-TR"/>
          </w:rPr>
          <w:t>}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90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91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Aşağıdaki textbox  yazacağımız ifadelere göre çıkış değerleri: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92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93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İ=1   İz=1   İzm=1  İzmi=1  İzmir=1  İzmirx=-1  İzmirxx=-1  İstan=0  İstanb=0  İstanbul=0  İstanbulffff=-1  Anka=2  Ankara=2 Ankarayy=-1 Nevşehir=-1  gibi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194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96920" cy="1954530"/>
            <wp:effectExtent l="19050" t="0" r="0" b="0"/>
            <wp:docPr id="21" name="Resim 21" descr="http://www.gorselprogramlama.com/wp-content/uploads/2010/11/listbox_ozellikleri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orselprogramlama.com/wp-content/uploads/2010/11/listbox_ozellikleri2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jc w:val="center"/>
        <w:rPr>
          <w:ins w:id="195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r>
        <w:rPr>
          <w:rFonts w:ascii="Verdana" w:eastAsia="Times New Roman" w:hAnsi="Verdana" w:cs="Times New Roman"/>
          <w:noProof/>
          <w:color w:val="555555"/>
          <w:sz w:val="16"/>
          <w:szCs w:val="16"/>
          <w:lang w:eastAsia="tr-TR"/>
        </w:rPr>
        <w:drawing>
          <wp:inline distT="0" distB="0" distL="0" distR="0">
            <wp:extent cx="3255010" cy="1938020"/>
            <wp:effectExtent l="19050" t="0" r="2540" b="0"/>
            <wp:docPr id="22" name="Resim 22" descr="http://www.gorselprogramlama.com/wp-content/uploads/2010/11/listbox_ozellikleri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orselprogramlama.com/wp-content/uploads/2010/11/listbox_ozellikleri2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96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97" w:author="Unknown">
        <w:r w:rsidRPr="0005289F">
          <w:rPr>
            <w:rFonts w:ascii="Verdana" w:eastAsia="Times New Roman" w:hAnsi="Verdana" w:cs="Times New Roman"/>
            <w:color w:val="FF9900"/>
            <w:sz w:val="16"/>
            <w:szCs w:val="16"/>
            <w:lang w:eastAsia="tr-TR"/>
          </w:rPr>
          <w:t>Not :</w:t>
        </w:r>
        <w:r w:rsidRPr="0005289F">
          <w:rPr>
            <w:rFonts w:ascii="Verdana" w:eastAsia="Times New Roman" w:hAnsi="Verdana" w:cs="Times New Roman"/>
            <w:color w:val="555555"/>
            <w:sz w:val="16"/>
            <w:lang w:eastAsia="tr-TR"/>
          </w:rPr>
          <w:t> </w:t>
        </w:r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Arama işlemini belirli bir elemandan başlatabiliriz.</w:t>
        </w:r>
      </w:ins>
    </w:p>
    <w:p w:rsidR="0005289F" w:rsidRPr="0005289F" w:rsidRDefault="0005289F" w:rsidP="0005289F">
      <w:pPr>
        <w:shd w:val="clear" w:color="auto" w:fill="FFFFFF"/>
        <w:spacing w:after="132" w:line="225" w:lineRule="atLeast"/>
        <w:rPr>
          <w:ins w:id="198" w:author="Unknown"/>
          <w:rFonts w:ascii="Verdana" w:eastAsia="Times New Roman" w:hAnsi="Verdana" w:cs="Times New Roman"/>
          <w:color w:val="555555"/>
          <w:sz w:val="16"/>
          <w:szCs w:val="16"/>
          <w:lang w:eastAsia="tr-TR"/>
        </w:rPr>
      </w:pPr>
      <w:ins w:id="199" w:author="Unknown">
        <w:r w:rsidRPr="0005289F">
          <w:rPr>
            <w:rFonts w:ascii="Verdana" w:eastAsia="Times New Roman" w:hAnsi="Verdana" w:cs="Times New Roman"/>
            <w:color w:val="555555"/>
            <w:sz w:val="16"/>
            <w:szCs w:val="16"/>
            <w:lang w:eastAsia="tr-TR"/>
          </w:rPr>
          <w:t>Örnek:  FindString(“program”,6)</w:t>
        </w:r>
      </w:ins>
    </w:p>
    <w:p w:rsidR="00032D0E" w:rsidRDefault="00032D0E"/>
    <w:p w:rsidR="0005289F" w:rsidRDefault="0005289F"/>
    <w:p w:rsidR="0005289F" w:rsidRDefault="0005289F"/>
    <w:p w:rsidR="0005289F" w:rsidRDefault="0005289F"/>
    <w:p w:rsidR="0005289F" w:rsidRDefault="0005289F"/>
    <w:p w:rsidR="0005289F" w:rsidRDefault="0005289F"/>
    <w:p w:rsidR="0005289F" w:rsidRDefault="0005289F"/>
    <w:p w:rsidR="0005289F" w:rsidRDefault="0005289F"/>
    <w:p w:rsidR="0005289F" w:rsidRDefault="0005289F"/>
    <w:p w:rsidR="0005289F" w:rsidRDefault="0005289F"/>
    <w:p w:rsidR="0005289F" w:rsidRDefault="0005289F"/>
    <w:p w:rsidR="0005289F" w:rsidRPr="0005289F" w:rsidRDefault="0005289F" w:rsidP="0005289F">
      <w:pPr>
        <w:spacing w:after="0" w:line="238" w:lineRule="atLeast"/>
        <w:ind w:left="360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tr-TR"/>
        </w:rPr>
        <w:t>ListBox</w:t>
      </w:r>
    </w:p>
    <w:p w:rsidR="0005289F" w:rsidRPr="0005289F" w:rsidRDefault="0005289F" w:rsidP="0005289F">
      <w:pPr>
        <w:spacing w:after="0" w:line="238" w:lineRule="atLeast"/>
        <w:ind w:left="360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Listeleri oluşturabileceğimiz bir kontroldür. Bir grup elmanı listelemek için kullanılır.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 içinde bulundurulacak elamanlar bu özellik ile belirlenir. Collection tipinde olan bu özellik çok sayıda alt özellik ve metot bulunur. Visual C#’ta diziler sıfırdan başladığı gibi liste içindeki indekslerde sıfırdan başlar.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Items.Add(Elaman)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Listeye elman eklemek için kullanılan bir metottur. Metottan geriye dönen değer sadece liste içindeki sıra numarasıdır.</w:t>
      </w:r>
    </w:p>
    <w:p w:rsidR="0005289F" w:rsidRPr="0005289F" w:rsidRDefault="0005289F" w:rsidP="0005289F">
      <w:pPr>
        <w:spacing w:after="0" w:line="238" w:lineRule="atLeast"/>
        <w:ind w:firstLine="360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button1_Click(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"Ankara"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"İstanbul"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"İzmir"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Items.AddRange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Bir grup elamanı tek seferde listeye eklemek için bu metot kullanılır.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Örnek ListBox1’deki elamanları başka bir liste kutusuna aktaran programı yazınız.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button1_Click(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listBox2.Items.AddRange(listBox1.Items);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bdr w:val="none" w:sz="0" w:space="0" w:color="auto" w:frame="1"/>
          <w:lang w:eastAsia="tr-TR"/>
        </w:rPr>
        <w:t>Örnek</w:t>
      </w: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string[] x={“aaa”,”bbb”,”ccc”,”dddd”};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listBox2.Items.AddRange(x);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Items.Insert(No,Eleman)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Items.Add</w:t>
      </w: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eklenen elemanı listenin sonuna ekler. Araya eleman eklemek için bu metot kullanılır.</w:t>
      </w: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button2_Click(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"Ankara"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"İstanbul"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"İzmir"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listBox1.Items.Insert(1,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800000"/>
          <w:sz w:val="17"/>
          <w:szCs w:val="17"/>
          <w:bdr w:val="none" w:sz="0" w:space="0" w:color="auto" w:frame="1"/>
          <w:lang w:eastAsia="tr-TR"/>
        </w:rPr>
        <w:t>"Bolu"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Items.RemoveAt(No)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      </w:t>
      </w: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Numarası verilen elamanı siler.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Items.Remove(Eleman)</w:t>
      </w:r>
    </w:p>
    <w:p w:rsidR="0005289F" w:rsidRPr="0005289F" w:rsidRDefault="0005289F" w:rsidP="0005289F">
      <w:pPr>
        <w:spacing w:after="0" w:line="238" w:lineRule="atLeast"/>
        <w:ind w:firstLine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Verilen elemanı listeden siler. RemoveAt listedeki sıra numarasına göre siler Remove içeriğe göre siler.</w:t>
      </w:r>
    </w:p>
    <w:p w:rsidR="0005289F" w:rsidRPr="0005289F" w:rsidRDefault="0005289F" w:rsidP="0005289F">
      <w:pPr>
        <w:spacing w:after="0" w:line="238" w:lineRule="atLeast"/>
        <w:ind w:firstLine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 (“Ankara”);</w:t>
      </w:r>
    </w:p>
    <w:p w:rsidR="0005289F" w:rsidRPr="0005289F" w:rsidRDefault="0005289F" w:rsidP="0005289F">
      <w:pPr>
        <w:spacing w:after="0" w:line="238" w:lineRule="atLeast"/>
        <w:ind w:firstLine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bdr w:val="none" w:sz="0" w:space="0" w:color="auto" w:frame="1"/>
          <w:lang w:eastAsia="tr-TR"/>
        </w:rPr>
        <w:t>Örnek: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button1_Click(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listBox1.Items.RemoveAt(0);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00"/>
          <w:sz w:val="17"/>
          <w:szCs w:val="17"/>
          <w:bdr w:val="none" w:sz="0" w:space="0" w:color="auto" w:frame="1"/>
          <w:lang w:eastAsia="tr-TR"/>
        </w:rPr>
        <w:t>//ilk elamanı siler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ind w:firstLine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lastRenderedPageBreak/>
        <w:t>Elemanı listeden çıkardığı için bütün elamanlar bir yukarı kayar. Bu nedenle döngü ile elamanları silerken dikkatli olmak gerekir.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Örnek: 5-10 arası elamanları listeden çıkarmak isteyelim.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ind w:left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for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int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 = 5; i &lt;= 10; i++)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listBox1.Items.RemoveAt(i);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 kod doğru gibi görünüyor ama yanlıştır.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button2_Click(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for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int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 = 0; i &lt; 20; i++)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listBox1.Items.Add(i);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button1_Click(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for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int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 = 5; i &lt; 10; i++)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listBox1.Items.RemoveAt(i);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Gördüğünüz gibi 5.6.7.8.9.10 yerine 5.7.9.11.13.15 silindi. Bu şekildeki silme işlemini;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for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int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 = 5; i &lt; 10; i++)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listBox1.Items.RemoveAt(5);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Yada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for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int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 =10; i &gt;=5; i--)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listBox1.Items.RemoveAt(i);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Listeden kullanıcının seçtiği elamanı silmek için;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button3_Click(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listBox1.Items.RemoveAt(listBox1.SelectedIndex);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}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Itmes.Clear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Listedeki bütün elemanları siler.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Listbox1.Items.Clear();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Items.Count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Listedaki eleman sayısını verir.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Items[No]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Listede numarası verilen elemanın içeriğini öğrenmek veya değiştirmek için kullanılır.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Items.IndexOf(Eleman)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Listede bir elemanı aramak için kullanılır. Aranan bulunursa sıra numarasını bulunmazsa -1 değerini verir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lastRenderedPageBreak/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17"/>
          <w:szCs w:val="17"/>
          <w:bdr w:val="none" w:sz="0" w:space="0" w:color="auto" w:frame="1"/>
          <w:lang w:eastAsia="tr-TR"/>
        </w:rPr>
        <w:t>Örnek: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İnt yer;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Yer=listBox1.Items.IndexOf(“Ankara”);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İf (yer&lt;0)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MessageBox.Show(“Ankara bulınamadı”);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else</w:t>
      </w:r>
    </w:p>
    <w:p w:rsidR="0005289F" w:rsidRPr="0005289F" w:rsidRDefault="0005289F" w:rsidP="0005289F">
      <w:pPr>
        <w:spacing w:after="0" w:line="238" w:lineRule="atLeast"/>
        <w:ind w:firstLine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MessageBox.Show(“Listede “+(yer+1).ToString()+”.eleman”);</w:t>
      </w:r>
    </w:p>
    <w:p w:rsidR="0005289F" w:rsidRPr="0005289F" w:rsidRDefault="0005289F" w:rsidP="0005289F">
      <w:pPr>
        <w:spacing w:after="0" w:line="238" w:lineRule="atLeast"/>
        <w:ind w:firstLine="708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bdr w:val="none" w:sz="0" w:space="0" w:color="auto" w:frame="1"/>
          <w:lang w:eastAsia="tr-TR"/>
        </w:rPr>
        <w:t>Örnek</w:t>
      </w:r>
    </w:p>
    <w:p w:rsidR="0005289F" w:rsidRPr="0005289F" w:rsidRDefault="0005289F" w:rsidP="0005289F">
      <w:pPr>
        <w:spacing w:after="0" w:line="238" w:lineRule="atLeast"/>
        <w:jc w:val="center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pict>
          <v:shape id="_x0000_i1028" type="#_x0000_t75" alt="" style="width:258.95pt;height:227.9pt"/>
        </w:pic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 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private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void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button1_Click(</w:t>
      </w:r>
      <w:r w:rsidRPr="0005289F">
        <w:rPr>
          <w:rFonts w:ascii="Times New Roman" w:eastAsia="Times New Roman" w:hAnsi="Times New Roman" w:cs="Times New Roman"/>
          <w:color w:val="0000FF"/>
          <w:sz w:val="17"/>
          <w:szCs w:val="17"/>
          <w:bdr w:val="none" w:sz="0" w:space="0" w:color="auto" w:frame="1"/>
          <w:lang w:eastAsia="tr-TR"/>
        </w:rPr>
        <w:t>object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sender,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008080"/>
          <w:sz w:val="17"/>
          <w:szCs w:val="17"/>
          <w:bdr w:val="none" w:sz="0" w:space="0" w:color="auto" w:frame="1"/>
          <w:lang w:eastAsia="tr-TR"/>
        </w:rPr>
        <w:t>EventArgs</w:t>
      </w:r>
      <w:r w:rsidRPr="0005289F">
        <w:rPr>
          <w:rFonts w:ascii="Times New Roman" w:eastAsia="Times New Roman" w:hAnsi="Times New Roman" w:cs="Times New Roman"/>
          <w:color w:val="555555"/>
          <w:sz w:val="20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e)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{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listBox1.Items.Add(textBox1.Text);</w:t>
      </w:r>
    </w:p>
    <w:p w:rsidR="0005289F" w:rsidRPr="0005289F" w:rsidRDefault="0005289F" w:rsidP="0005289F">
      <w:pPr>
        <w:spacing w:after="0" w:line="238" w:lineRule="atLeast"/>
        <w:jc w:val="both"/>
        <w:rPr>
          <w:rFonts w:ascii="Times New Roman" w:eastAsia="Times New Roman" w:hAnsi="Times New Roman" w:cs="Times New Roman"/>
          <w:color w:val="555555"/>
          <w:sz w:val="17"/>
          <w:szCs w:val="17"/>
          <w:lang w:eastAsia="tr-TR"/>
        </w:rPr>
      </w:pPr>
      <w:r w:rsidRPr="0005289F">
        <w:rPr>
          <w:rFonts w:ascii="Times New Roman" w:eastAsia="Times New Roman" w:hAnsi="Times New Roman" w:cs="Times New Roman"/>
          <w:color w:val="555555"/>
          <w:sz w:val="17"/>
          <w:szCs w:val="17"/>
          <w:bdr w:val="none" w:sz="0" w:space="0" w:color="auto" w:frame="1"/>
          <w:lang w:eastAsia="tr-TR"/>
        </w:rPr>
        <w:t>           </w:t>
      </w:r>
      <w:r w:rsidRPr="0005289F">
        <w:rPr>
          <w:rFonts w:ascii="Times New Roman" w:eastAsia="Times New Roman" w:hAnsi="Times New Roman" w:cs="Times New Roman"/>
          <w:color w:val="555555"/>
          <w:sz w:val="17"/>
          <w:lang w:eastAsia="tr-TR"/>
        </w:rPr>
        <w:t> </w:t>
      </w:r>
      <w:r w:rsidRPr="0005289F">
        <w:rPr>
          <w:rFonts w:ascii="Times New Roman" w:eastAsia="Times New Roman" w:hAnsi="Times New Roman" w:cs="Times New Roman"/>
          <w:color w:val="555555"/>
          <w:sz w:val="20"/>
          <w:szCs w:val="20"/>
          <w:bdr w:val="none" w:sz="0" w:space="0" w:color="auto" w:frame="1"/>
          <w:lang w:eastAsia="tr-TR"/>
        </w:rPr>
        <w:t>label2</w:t>
      </w:r>
    </w:p>
    <w:p w:rsidR="0005289F" w:rsidRDefault="0005289F"/>
    <w:sectPr w:rsidR="0005289F" w:rsidSect="00032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/>
  <w:rsids>
    <w:rsidRoot w:val="0005289F"/>
    <w:rsid w:val="00032D0E"/>
    <w:rsid w:val="0005289F"/>
    <w:rsid w:val="00B1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289F"/>
    <w:rPr>
      <w:b/>
      <w:bCs/>
    </w:rPr>
  </w:style>
  <w:style w:type="character" w:customStyle="1" w:styleId="apple-converted-space">
    <w:name w:val="apple-converted-space"/>
    <w:basedOn w:val="VarsaylanParagrafYazTipi"/>
    <w:rsid w:val="0005289F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5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5289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5289F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5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528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920">
          <w:marLeft w:val="0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gorselprogramlama.com/" TargetMode="External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3AAD-5AAB-4925-8F0B-C46E3B7C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</dc:creator>
  <cp:keywords/>
  <dc:description/>
  <cp:lastModifiedBy>berkay</cp:lastModifiedBy>
  <cp:revision>2</cp:revision>
  <dcterms:created xsi:type="dcterms:W3CDTF">2012-05-19T08:30:00Z</dcterms:created>
  <dcterms:modified xsi:type="dcterms:W3CDTF">2012-05-19T09:08:00Z</dcterms:modified>
</cp:coreProperties>
</file>